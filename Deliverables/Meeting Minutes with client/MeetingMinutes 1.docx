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D3FA3" w:rsidR="000A24E3" w:rsidP="000A24E3" w:rsidRDefault="000A24E3" w14:paraId="18AE0818" w14:textId="77777777">
      <w:r w:rsidRPr="007D3FA3">
        <w:rPr>
          <w:b/>
          <w:bCs/>
        </w:rPr>
        <w:t>Meeting Agenda</w:t>
      </w:r>
    </w:p>
    <w:p w:rsidRPr="007D3FA3" w:rsidR="000A24E3" w:rsidP="000A24E3" w:rsidRDefault="000A24E3" w14:paraId="677950F7" w14:textId="40FB61F8">
      <w:r w:rsidRPr="66EB08E6" w:rsidR="000A24E3">
        <w:rPr>
          <w:b w:val="1"/>
          <w:bCs w:val="1"/>
        </w:rPr>
        <w:t>Date:</w:t>
      </w:r>
      <w:r w:rsidR="000A24E3">
        <w:rPr/>
        <w:t xml:space="preserve"> </w:t>
      </w:r>
      <w:r w:rsidR="000A24E3">
        <w:rPr/>
        <w:t>02/08/2024</w:t>
      </w:r>
      <w:r>
        <w:br/>
      </w:r>
      <w:r w:rsidRPr="66EB08E6" w:rsidR="000A24E3">
        <w:rPr>
          <w:b w:val="1"/>
          <w:bCs w:val="1"/>
        </w:rPr>
        <w:t>Time:</w:t>
      </w:r>
      <w:r w:rsidR="000A24E3">
        <w:rPr/>
        <w:t xml:space="preserve"> </w:t>
      </w:r>
      <w:r w:rsidR="000A24E3">
        <w:rPr/>
        <w:t>1:30 pm</w:t>
      </w:r>
      <w:r>
        <w:br/>
      </w:r>
      <w:r w:rsidRPr="66EB08E6" w:rsidR="000A24E3">
        <w:rPr>
          <w:b w:val="1"/>
          <w:bCs w:val="1"/>
        </w:rPr>
        <w:t>Location:</w:t>
      </w:r>
      <w:r w:rsidR="000A24E3">
        <w:rPr/>
        <w:t xml:space="preserve"> </w:t>
      </w:r>
      <w:r w:rsidR="000A24E3">
        <w:rPr/>
        <w:t>FTP company</w:t>
      </w:r>
      <w:r>
        <w:br/>
      </w:r>
      <w:r w:rsidRPr="66EB08E6" w:rsidR="000A24E3">
        <w:rPr>
          <w:b w:val="1"/>
          <w:bCs w:val="1"/>
        </w:rPr>
        <w:t>Attendees:</w:t>
      </w:r>
      <w:r w:rsidR="000A24E3">
        <w:rPr/>
        <w:t xml:space="preserve"> </w:t>
      </w:r>
      <w:r w:rsidR="000A24E3">
        <w:rPr/>
        <w:t xml:space="preserve">Michael, Daniel, Abhiram, </w:t>
      </w:r>
      <w:r w:rsidR="000A24E3">
        <w:rPr/>
        <w:t>Ivy</w:t>
      </w:r>
      <w:r w:rsidR="7432B0A6">
        <w:rPr/>
        <w:t>(</w:t>
      </w:r>
      <w:r w:rsidR="7432B0A6">
        <w:rPr/>
        <w:t>Zhengyuan)</w:t>
      </w:r>
      <w:r w:rsidR="000A24E3">
        <w:rPr/>
        <w:t xml:space="preserve">, </w:t>
      </w:r>
      <w:r w:rsidR="000A24E3">
        <w:rPr/>
        <w:t>Nanxi</w:t>
      </w:r>
      <w:r w:rsidR="000A24E3">
        <w:rPr/>
        <w:t>, Xia, Ninu</w:t>
      </w:r>
    </w:p>
    <w:p w:rsidR="3E8A16C7" w:rsidRDefault="3E8A16C7" w14:paraId="6DF78760" w14:textId="49BE5CA9">
      <w:r w:rsidRPr="66EB08E6" w:rsidR="3E8A16C7">
        <w:rPr>
          <w:b w:val="1"/>
          <w:bCs w:val="1"/>
          <w:rPrChange w:author="Zhengyuan Zhang (23740033)" w:date="2024-10-16T04:48:20.795Z" w:id="1500907208"/>
        </w:rPr>
        <w:t>Written by</w:t>
      </w:r>
      <w:r w:rsidR="3E8A16C7">
        <w:rPr/>
        <w:t>: Ivy, Xia</w:t>
      </w:r>
    </w:p>
    <w:p w:rsidRPr="000A24E3" w:rsidR="000A24E3" w:rsidP="000A24E3" w:rsidRDefault="000A24E3" w14:paraId="7E337F78" w14:textId="04B4A16B">
      <w:r w:rsidRPr="007D3FA3">
        <w:rPr>
          <w:b/>
          <w:bCs/>
        </w:rPr>
        <w:t>Agenda Items</w:t>
      </w:r>
    </w:p>
    <w:p w:rsidRPr="000A24E3" w:rsidR="000A24E3" w:rsidP="000A24E3" w:rsidRDefault="000A24E3" w14:paraId="547369BA" w14:textId="3492C8F0">
      <w:pPr>
        <w:rPr>
          <w:b/>
          <w:bCs/>
        </w:rPr>
      </w:pPr>
      <w:r w:rsidRPr="000A24E3">
        <w:rPr>
          <w:b/>
          <w:bCs/>
        </w:rPr>
        <w:t>General Requirements</w:t>
      </w:r>
    </w:p>
    <w:p w:rsidRPr="000A24E3" w:rsidR="000A24E3" w:rsidP="000A24E3" w:rsidRDefault="000A24E3" w14:paraId="6AABF45C" w14:textId="77777777">
      <w:pPr>
        <w:numPr>
          <w:ilvl w:val="0"/>
          <w:numId w:val="1"/>
        </w:numPr>
      </w:pPr>
      <w:r w:rsidRPr="000A24E3">
        <w:rPr>
          <w:b/>
          <w:bCs/>
        </w:rPr>
        <w:t>User Interface:</w:t>
      </w:r>
      <w:r w:rsidRPr="000A24E3">
        <w:t xml:space="preserve"> The user interface is not a primary concern.</w:t>
      </w:r>
    </w:p>
    <w:p w:rsidRPr="000A24E3" w:rsidR="000A24E3" w:rsidP="000A24E3" w:rsidRDefault="000A24E3" w14:paraId="61CA6DEC" w14:textId="5E0DB88B">
      <w:pPr>
        <w:numPr>
          <w:ilvl w:val="0"/>
          <w:numId w:val="1"/>
        </w:numPr>
        <w:rPr/>
      </w:pPr>
      <w:r w:rsidRPr="60FEB54A" w:rsidR="000A24E3">
        <w:rPr>
          <w:b w:val="1"/>
          <w:bCs w:val="1"/>
        </w:rPr>
        <w:t>User Roles:</w:t>
      </w:r>
      <w:r w:rsidR="000A24E3">
        <w:rPr/>
        <w:t xml:space="preserve"> The system will support </w:t>
      </w:r>
      <w:r w:rsidR="000A24E3">
        <w:rPr/>
        <w:t xml:space="preserve">two </w:t>
      </w:r>
      <w:r w:rsidR="000A24E3">
        <w:rPr/>
        <w:t>roles - Team Leaders</w:t>
      </w:r>
      <w:r w:rsidR="000A24E3">
        <w:rPr/>
        <w:t xml:space="preserve"> and Admin Users.</w:t>
      </w:r>
    </w:p>
    <w:p w:rsidRPr="000A24E3" w:rsidR="000A24E3" w:rsidP="000A24E3" w:rsidRDefault="000A24E3" w14:paraId="2DE7E448" w14:textId="5B8AA32D">
      <w:pPr>
        <w:numPr>
          <w:ilvl w:val="0"/>
          <w:numId w:val="1"/>
        </w:numPr>
      </w:pPr>
      <w:r w:rsidRPr="7EB8EC7F">
        <w:rPr>
          <w:b/>
          <w:bCs/>
        </w:rPr>
        <w:t>Technology Stack:</w:t>
      </w:r>
      <w:r>
        <w:t xml:space="preserve"> </w:t>
      </w:r>
      <w:r w:rsidR="4F4F9590">
        <w:t xml:space="preserve">React framework for the front-end and Django framework for the </w:t>
      </w:r>
      <w:proofErr w:type="gramStart"/>
      <w:r w:rsidR="4F4F9590">
        <w:t>back-end</w:t>
      </w:r>
      <w:proofErr w:type="gramEnd"/>
      <w:r>
        <w:t>; the remaining technology stack will be determined by the development team.</w:t>
      </w:r>
    </w:p>
    <w:p w:rsidRPr="000A24E3" w:rsidR="000A24E3" w:rsidP="000A24E3" w:rsidRDefault="000A24E3" w14:paraId="342D6710" w14:textId="77777777">
      <w:pPr>
        <w:rPr>
          <w:b/>
          <w:bCs/>
        </w:rPr>
      </w:pPr>
      <w:r w:rsidRPr="000A24E3">
        <w:rPr>
          <w:b/>
          <w:bCs/>
        </w:rPr>
        <w:t>Team Leader Features</w:t>
      </w:r>
    </w:p>
    <w:p w:rsidRPr="000A24E3" w:rsidR="000A24E3" w:rsidP="000A24E3" w:rsidRDefault="000A24E3" w14:paraId="4CD7A089" w14:textId="77777777">
      <w:pPr>
        <w:numPr>
          <w:ilvl w:val="0"/>
          <w:numId w:val="2"/>
        </w:numPr>
      </w:pPr>
      <w:r w:rsidRPr="000A24E3">
        <w:rPr>
          <w:b/>
          <w:bCs/>
        </w:rPr>
        <w:t>Event Management:</w:t>
      </w:r>
    </w:p>
    <w:p w:rsidRPr="00A97E5C" w:rsidR="000A24E3" w:rsidP="000A24E3" w:rsidRDefault="000A24E3" w14:paraId="07368BCD" w14:textId="77777777">
      <w:pPr>
        <w:numPr>
          <w:ilvl w:val="1"/>
          <w:numId w:val="2"/>
        </w:numPr>
        <w:rPr>
          <w:highlight w:val="yellow"/>
          <w:rPrChange w:author="Nanxi Rao (23927347)" w:date="2024-08-06T23:02:00Z" w16du:dateUtc="2024-08-06T15:02:00Z" w:id="4">
            <w:rPr/>
          </w:rPrChange>
        </w:rPr>
      </w:pPr>
      <w:r w:rsidRPr="00A97E5C">
        <w:rPr>
          <w:highlight w:val="yellow"/>
          <w:rPrChange w:author="Nanxi Rao (23927347)" w:date="2024-08-06T23:02:00Z" w16du:dateUtc="2024-08-06T15:02:00Z" w:id="5">
            <w:rPr/>
          </w:rPrChange>
        </w:rPr>
        <w:t>Team Leaders can create both on-water and off-water events.</w:t>
      </w:r>
    </w:p>
    <w:p w:rsidRPr="000A24E3" w:rsidR="000A24E3" w:rsidP="000A24E3" w:rsidRDefault="000A24E3" w14:paraId="529DFDC1" w14:textId="77777777">
      <w:pPr>
        <w:numPr>
          <w:ilvl w:val="0"/>
          <w:numId w:val="2"/>
        </w:numPr>
      </w:pPr>
      <w:r w:rsidRPr="000A24E3">
        <w:rPr>
          <w:b/>
          <w:bCs/>
        </w:rPr>
        <w:t>Volunteer Points Management:</w:t>
      </w:r>
    </w:p>
    <w:p w:rsidRPr="000A24E3" w:rsidR="000A24E3" w:rsidP="000A24E3" w:rsidRDefault="000A24E3" w14:paraId="121CBD7E" w14:textId="77777777">
      <w:pPr>
        <w:numPr>
          <w:ilvl w:val="1"/>
          <w:numId w:val="2"/>
        </w:numPr>
      </w:pPr>
      <w:r w:rsidRPr="000A24E3">
        <w:t>Team Leaders can record points for team members who volunteer in events.</w:t>
      </w:r>
    </w:p>
    <w:p w:rsidRPr="000A24E3" w:rsidR="000A24E3" w:rsidP="000A24E3" w:rsidRDefault="000A24E3" w14:paraId="739E3F38" w14:textId="77777777">
      <w:pPr>
        <w:numPr>
          <w:ilvl w:val="2"/>
          <w:numId w:val="2"/>
        </w:numPr>
      </w:pPr>
      <w:r w:rsidRPr="000A24E3">
        <w:rPr>
          <w:b/>
          <w:bCs/>
        </w:rPr>
        <w:t>On-Water Events:</w:t>
      </w:r>
      <w:r w:rsidRPr="000A24E3">
        <w:t xml:space="preserve"> Points are calculated based on the type of volunteer activities.</w:t>
      </w:r>
    </w:p>
    <w:p w:rsidRPr="000A24E3" w:rsidR="000A24E3" w:rsidP="000A24E3" w:rsidRDefault="000A24E3" w14:paraId="18EC4D3E" w14:textId="77777777">
      <w:pPr>
        <w:numPr>
          <w:ilvl w:val="2"/>
          <w:numId w:val="2"/>
        </w:numPr>
      </w:pPr>
      <w:r w:rsidRPr="000A24E3">
        <w:rPr>
          <w:b/>
          <w:bCs/>
        </w:rPr>
        <w:t>Off-Water Events:</w:t>
      </w:r>
      <w:r w:rsidRPr="000A24E3">
        <w:t xml:space="preserve"> Points are calculated based on attendance hours.</w:t>
      </w:r>
    </w:p>
    <w:p w:rsidRPr="000A24E3" w:rsidR="000A24E3" w:rsidP="000A24E3" w:rsidRDefault="000A24E3" w14:paraId="3C5C0DC7" w14:textId="77777777">
      <w:pPr>
        <w:numPr>
          <w:ilvl w:val="0"/>
          <w:numId w:val="2"/>
        </w:numPr>
      </w:pPr>
      <w:r w:rsidRPr="000A24E3">
        <w:rPr>
          <w:b/>
          <w:bCs/>
        </w:rPr>
        <w:t>Team Management:</w:t>
      </w:r>
    </w:p>
    <w:p w:rsidRPr="009C2247" w:rsidR="000A24E3" w:rsidP="000A24E3" w:rsidRDefault="000A24E3" w14:paraId="3289655C" w14:textId="77777777">
      <w:pPr>
        <w:numPr>
          <w:ilvl w:val="1"/>
          <w:numId w:val="2"/>
        </w:numPr>
        <w:rPr>
          <w:highlight w:val="yellow"/>
          <w:rPrChange w:author="Nanxi Rao (23927347)" w:date="2024-08-06T23:04:00Z" w16du:dateUtc="2024-08-06T15:04:00Z" w:id="6">
            <w:rPr/>
          </w:rPrChange>
        </w:rPr>
      </w:pPr>
      <w:r w:rsidRPr="009C2247">
        <w:rPr>
          <w:highlight w:val="yellow"/>
          <w:rPrChange w:author="Nanxi Rao (23927347)" w:date="2024-08-06T23:04:00Z" w16du:dateUtc="2024-08-06T15:04:00Z" w:id="7">
            <w:rPr/>
          </w:rPrChange>
        </w:rPr>
        <w:t>Team Leaders can add and delete team members.</w:t>
      </w:r>
    </w:p>
    <w:p w:rsidRPr="000A24E3" w:rsidR="000A24E3" w:rsidP="000A24E3" w:rsidRDefault="000A24E3" w14:paraId="5C023AA2" w14:textId="77777777">
      <w:pPr>
        <w:numPr>
          <w:ilvl w:val="0"/>
          <w:numId w:val="2"/>
        </w:numPr>
      </w:pPr>
      <w:r w:rsidRPr="000A24E3">
        <w:rPr>
          <w:b/>
          <w:bCs/>
        </w:rPr>
        <w:t>Member Information Access:</w:t>
      </w:r>
    </w:p>
    <w:p w:rsidRPr="000A24E3" w:rsidR="000A24E3" w:rsidP="000A24E3" w:rsidRDefault="000A24E3" w14:paraId="5C904C3D" w14:textId="77777777">
      <w:pPr>
        <w:numPr>
          <w:ilvl w:val="1"/>
          <w:numId w:val="2"/>
        </w:numPr>
      </w:pPr>
      <w:r w:rsidRPr="000A24E3">
        <w:t>Team Leaders can access basic information of their team members (name, email, membership categories).</w:t>
      </w:r>
    </w:p>
    <w:p w:rsidRPr="000A24E3" w:rsidR="000A24E3" w:rsidP="000A24E3" w:rsidRDefault="000A24E3" w14:paraId="26C9B5E0" w14:textId="77777777">
      <w:pPr>
        <w:numPr>
          <w:ilvl w:val="1"/>
          <w:numId w:val="2"/>
        </w:numPr>
      </w:pPr>
      <w:r w:rsidRPr="000A24E3">
        <w:t>Team Leaders cannot access the volunteer points data of their team members.</w:t>
      </w:r>
    </w:p>
    <w:p w:rsidRPr="000A24E3" w:rsidR="000A24E3" w:rsidP="000A24E3" w:rsidRDefault="000A24E3" w14:paraId="23531391" w14:textId="77777777">
      <w:pPr>
        <w:rPr>
          <w:b/>
          <w:bCs/>
        </w:rPr>
      </w:pPr>
      <w:r w:rsidRPr="000A24E3">
        <w:rPr>
          <w:b/>
          <w:bCs/>
        </w:rPr>
        <w:t>Admin User Features</w:t>
      </w:r>
    </w:p>
    <w:p w:rsidRPr="000A24E3" w:rsidR="000A24E3" w:rsidP="000A24E3" w:rsidRDefault="000A24E3" w14:paraId="45225633" w14:textId="77777777">
      <w:pPr>
        <w:numPr>
          <w:ilvl w:val="0"/>
          <w:numId w:val="3"/>
        </w:numPr>
      </w:pPr>
      <w:r w:rsidRPr="000A24E3">
        <w:rPr>
          <w:b/>
          <w:bCs/>
        </w:rPr>
        <w:lastRenderedPageBreak/>
        <w:t>Account Management:</w:t>
      </w:r>
    </w:p>
    <w:p w:rsidRPr="000A24E3" w:rsidR="000A24E3" w:rsidP="000A24E3" w:rsidRDefault="000A24E3" w14:paraId="5151C907" w14:textId="77777777">
      <w:pPr>
        <w:numPr>
          <w:ilvl w:val="1"/>
          <w:numId w:val="3"/>
        </w:numPr>
      </w:pPr>
      <w:r w:rsidRPr="000A24E3">
        <w:t>Admin Users can create accounts for Team Leaders.</w:t>
      </w:r>
    </w:p>
    <w:p w:rsidRPr="000A24E3" w:rsidR="004D2FB7" w:rsidP="60FEB54A" w:rsidRDefault="004D2FB7" w14:paraId="60270B8E" w14:textId="77777777" w14:noSpellErr="1">
      <w:pPr>
        <w:numPr>
          <w:ilvl w:val="0"/>
          <w:numId w:val="3"/>
        </w:numPr>
        <w:rPr>
          <w:b w:val="1"/>
          <w:bCs w:val="1"/>
        </w:rPr>
      </w:pPr>
      <w:r w:rsidRPr="60FEB54A" w:rsidR="38F7CA61">
        <w:rPr>
          <w:b w:val="1"/>
          <w:bCs w:val="1"/>
        </w:rPr>
        <w:t>Event Management:</w:t>
      </w:r>
    </w:p>
    <w:p w:rsidRPr="004D4DF1" w:rsidR="004D4DF1" w:rsidP="60FEB54A" w:rsidRDefault="004D2FB7" w14:paraId="6540FD05" w14:textId="77BF06F6" w14:noSpellErr="1">
      <w:pPr>
        <w:numPr>
          <w:ilvl w:val="1"/>
          <w:numId w:val="3"/>
        </w:numPr>
        <w:rPr>
          <w:rPrChange w:author="Nanxi Rao (23927347)" w:date="2024-08-06T22:15:00Z" w16du:dateUtc="2024-08-06T14:15:00Z" w:id="1986310225">
            <w:rPr>
              <w:b w:val="1"/>
              <w:bCs w:val="1"/>
            </w:rPr>
          </w:rPrChange>
        </w:rPr>
        <w:pPrChange w:author="Nanxi Rao (23927347)" w:date="2024-08-06T22:16:00Z" w16du:dateUtc="2024-08-06T14:16:00Z" w:id="13">
          <w:pPr>
            <w:numPr>
              <w:ilvl w:val="0"/>
              <w:numId w:val="3"/>
            </w:numPr>
            <w:tabs>
              <w:tab w:val="num" w:pos="720"/>
            </w:tabs>
            <w:ind w:left="720" w:hanging="360"/>
          </w:pPr>
        </w:pPrChange>
      </w:pPr>
      <w:r w:rsidR="38F7CA61">
        <w:rPr/>
        <w:t>Admin</w:t>
      </w:r>
      <w:r w:rsidR="38F7CA61">
        <w:rPr/>
        <w:t xml:space="preserve"> </w:t>
      </w:r>
      <w:r w:rsidR="0A49D35A">
        <w:rPr/>
        <w:t xml:space="preserve">can publish </w:t>
      </w:r>
      <w:r w:rsidR="38F7CA61">
        <w:rPr/>
        <w:t>events</w:t>
      </w:r>
    </w:p>
    <w:p w:rsidRPr="000A24E3" w:rsidR="000A24E3" w:rsidP="000A24E3" w:rsidRDefault="000A24E3" w14:paraId="4999FDF7" w14:textId="5163304E">
      <w:pPr>
        <w:numPr>
          <w:ilvl w:val="0"/>
          <w:numId w:val="3"/>
        </w:numPr>
      </w:pPr>
      <w:r w:rsidRPr="000A24E3">
        <w:rPr>
          <w:b/>
          <w:bCs/>
        </w:rPr>
        <w:t>Data Access and Reporting:</w:t>
      </w:r>
    </w:p>
    <w:p w:rsidRPr="000A24E3" w:rsidR="000A24E3" w:rsidP="000A24E3" w:rsidRDefault="000A24E3" w14:paraId="33B0C034" w14:textId="77777777">
      <w:pPr>
        <w:numPr>
          <w:ilvl w:val="1"/>
          <w:numId w:val="3"/>
        </w:numPr>
      </w:pPr>
      <w:r w:rsidRPr="000A24E3">
        <w:t>Admin Users can read and manage volunteer points data.</w:t>
      </w:r>
    </w:p>
    <w:p w:rsidRPr="000A24E3" w:rsidR="000A24E3" w:rsidP="000A24E3" w:rsidRDefault="000A24E3" w14:paraId="1ECA4BB5" w14:textId="77777777">
      <w:pPr>
        <w:numPr>
          <w:ilvl w:val="1"/>
          <w:numId w:val="3"/>
        </w:numPr>
      </w:pPr>
      <w:r w:rsidRPr="000A24E3">
        <w:t>Admin Users can generate reports on volunteer points.</w:t>
      </w:r>
    </w:p>
    <w:p w:rsidRPr="000A24E3" w:rsidR="000A24E3" w:rsidP="000A24E3" w:rsidRDefault="000A24E3" w14:paraId="51C716CD" w14:textId="77777777">
      <w:pPr>
        <w:numPr>
          <w:ilvl w:val="1"/>
          <w:numId w:val="3"/>
        </w:numPr>
      </w:pPr>
      <w:r w:rsidRPr="000A24E3">
        <w:t>Admin Users can manage Team Leader accounts.</w:t>
      </w:r>
    </w:p>
    <w:p w:rsidR="000A24E3" w:rsidP="000A24E3" w:rsidRDefault="000A24E3" w14:paraId="5DC28B37" w14:textId="069400EC" w14:noSpellErr="1">
      <w:pPr>
        <w:numPr>
          <w:ilvl w:val="1"/>
          <w:numId w:val="3"/>
        </w:numPr>
        <w:rPr/>
      </w:pPr>
      <w:r w:rsidR="000A24E3">
        <w:rPr/>
        <w:t>Admin Users can generate lists of users based on specific criteria and point reports.</w:t>
      </w:r>
    </w:p>
    <w:p w:rsidRPr="000A24E3" w:rsidR="00E32CB3" w:rsidDel="007F306D" w:rsidP="000A24E3" w:rsidRDefault="007F306D" w14:paraId="4F6D8EBC" w14:textId="46497B10">
      <w:pPr>
        <w:numPr>
          <w:ilvl w:val="1"/>
          <w:numId w:val="3"/>
        </w:numPr>
        <w:rPr>
          <w:del w:author="Nanxi Rao (23927347)" w:date="2024-08-06T22:31:00Z" w16du:dateUtc="2024-08-06T14:31:00Z" w:id="1894537618"/>
        </w:rPr>
      </w:pPr>
      <w:r w:rsidR="0061712C">
        <w:rPr/>
        <w:t xml:space="preserve">Admin can verify who recorded the </w:t>
      </w:r>
      <w:r w:rsidR="0061712C">
        <w:rPr/>
        <w:t>entries</w:t>
      </w:r>
    </w:p>
    <w:p w:rsidRPr="000A24E3" w:rsidR="000A24E3" w:rsidP="000A24E3" w:rsidRDefault="000A24E3" w14:paraId="0B63A788" w14:textId="77777777">
      <w:pPr>
        <w:numPr>
          <w:ilvl w:val="0"/>
          <w:numId w:val="3"/>
        </w:numPr>
      </w:pPr>
      <w:r w:rsidRPr="000A24E3">
        <w:rPr>
          <w:b/>
          <w:bCs/>
        </w:rPr>
        <w:t>Member</w:t>
      </w:r>
      <w:proofErr w:type="spellEnd"/>
      <w:r w:rsidRPr="000A24E3">
        <w:rPr>
          <w:b/>
          <w:bCs/>
        </w:rPr>
        <w:t xml:space="preserve"> Information Management:</w:t>
      </w:r>
    </w:p>
    <w:p w:rsidRPr="000A24E3" w:rsidR="000A24E3" w:rsidP="000A24E3" w:rsidRDefault="000A24E3" w14:paraId="091ECB20" w14:textId="77777777">
      <w:pPr>
        <w:numPr>
          <w:ilvl w:val="1"/>
          <w:numId w:val="3"/>
        </w:numPr>
      </w:pPr>
      <w:r w:rsidRPr="000A24E3">
        <w:t>The system will store club member information (name, email, membership categories).</w:t>
      </w:r>
    </w:p>
    <w:p w:rsidRPr="000A24E3" w:rsidR="000A24E3" w:rsidP="000A24E3" w:rsidRDefault="000A24E3" w14:paraId="7D633F5F" w14:textId="77777777">
      <w:pPr>
        <w:rPr>
          <w:b/>
          <w:bCs/>
        </w:rPr>
      </w:pPr>
      <w:r w:rsidRPr="000A24E3">
        <w:rPr>
          <w:b/>
          <w:bCs/>
        </w:rPr>
        <w:t>Data Management</w:t>
      </w:r>
    </w:p>
    <w:p w:rsidRPr="000A24E3" w:rsidR="000A24E3" w:rsidP="000A24E3" w:rsidRDefault="000A24E3" w14:paraId="63831AEB" w14:textId="77777777">
      <w:pPr>
        <w:numPr>
          <w:ilvl w:val="0"/>
          <w:numId w:val="4"/>
        </w:numPr>
      </w:pPr>
      <w:r w:rsidRPr="000A24E3">
        <w:rPr>
          <w:b/>
          <w:bCs/>
        </w:rPr>
        <w:t>Storage:</w:t>
      </w:r>
    </w:p>
    <w:p w:rsidRPr="000A24E3" w:rsidR="000A24E3" w:rsidP="000A24E3" w:rsidRDefault="000A24E3" w14:paraId="37AC8981" w14:textId="77777777">
      <w:pPr>
        <w:numPr>
          <w:ilvl w:val="1"/>
          <w:numId w:val="4"/>
        </w:numPr>
      </w:pPr>
      <w:r w:rsidRPr="000A24E3">
        <w:t>The system will store club member information, including name, email, and membership categories.</w:t>
      </w:r>
    </w:p>
    <w:p w:rsidRPr="000A24E3" w:rsidR="000A24E3" w:rsidP="000A24E3" w:rsidRDefault="000A24E3" w14:paraId="7123F56C" w14:textId="77777777">
      <w:pPr>
        <w:rPr>
          <w:b/>
          <w:bCs/>
        </w:rPr>
      </w:pPr>
      <w:r w:rsidRPr="000A24E3">
        <w:rPr>
          <w:b/>
          <w:bCs/>
        </w:rPr>
        <w:t>User Permissions</w:t>
      </w:r>
    </w:p>
    <w:p w:rsidRPr="000A24E3" w:rsidR="000A24E3" w:rsidP="000A24E3" w:rsidRDefault="000A24E3" w14:paraId="0B8B2F17" w14:textId="77777777">
      <w:pPr>
        <w:numPr>
          <w:ilvl w:val="0"/>
          <w:numId w:val="5"/>
        </w:numPr>
      </w:pPr>
      <w:r w:rsidRPr="000A24E3">
        <w:rPr>
          <w:b/>
          <w:bCs/>
        </w:rPr>
        <w:t>Team Leaders:</w:t>
      </w:r>
    </w:p>
    <w:p w:rsidRPr="000A24E3" w:rsidR="000A24E3" w:rsidP="000A24E3" w:rsidRDefault="000A24E3" w14:paraId="759A4CC2" w14:textId="77777777">
      <w:pPr>
        <w:numPr>
          <w:ilvl w:val="1"/>
          <w:numId w:val="5"/>
        </w:numPr>
      </w:pPr>
      <w:r w:rsidRPr="000A24E3">
        <w:t>Can create and manage events.</w:t>
      </w:r>
    </w:p>
    <w:p w:rsidRPr="000A24E3" w:rsidR="000A24E3" w:rsidP="000A24E3" w:rsidRDefault="000A24E3" w14:paraId="3B7FB2A7" w14:textId="77777777">
      <w:pPr>
        <w:numPr>
          <w:ilvl w:val="1"/>
          <w:numId w:val="5"/>
        </w:numPr>
      </w:pPr>
      <w:r w:rsidRPr="000A24E3">
        <w:t>Can record volunteer points.</w:t>
      </w:r>
    </w:p>
    <w:p w:rsidRPr="000A24E3" w:rsidR="000A24E3" w:rsidP="000A24E3" w:rsidRDefault="000A24E3" w14:paraId="2CF57408" w14:textId="77777777">
      <w:pPr>
        <w:numPr>
          <w:ilvl w:val="1"/>
          <w:numId w:val="5"/>
        </w:numPr>
      </w:pPr>
      <w:r w:rsidRPr="000A24E3">
        <w:t>Can manage team members.</w:t>
      </w:r>
    </w:p>
    <w:p w:rsidRPr="000A24E3" w:rsidR="000A24E3" w:rsidP="000A24E3" w:rsidRDefault="000A24E3" w14:paraId="5F7115B2" w14:textId="77777777">
      <w:pPr>
        <w:numPr>
          <w:ilvl w:val="1"/>
          <w:numId w:val="5"/>
        </w:numPr>
      </w:pPr>
      <w:r w:rsidRPr="000A24E3">
        <w:t>Can access basic member information (name, email, membership categories).</w:t>
      </w:r>
    </w:p>
    <w:p w:rsidRPr="000A24E3" w:rsidR="000A24E3" w:rsidP="000A24E3" w:rsidRDefault="000A24E3" w14:paraId="105A2FC0" w14:textId="77777777">
      <w:pPr>
        <w:numPr>
          <w:ilvl w:val="1"/>
          <w:numId w:val="5"/>
        </w:numPr>
      </w:pPr>
      <w:r w:rsidRPr="000A24E3">
        <w:t>Cannot access volunteer points data.</w:t>
      </w:r>
    </w:p>
    <w:p w:rsidRPr="000A24E3" w:rsidR="000A24E3" w:rsidP="000A24E3" w:rsidRDefault="000A24E3" w14:paraId="6EE6834F" w14:textId="77777777">
      <w:pPr>
        <w:numPr>
          <w:ilvl w:val="0"/>
          <w:numId w:val="5"/>
        </w:numPr>
      </w:pPr>
      <w:r w:rsidRPr="000A24E3">
        <w:rPr>
          <w:b/>
          <w:bCs/>
        </w:rPr>
        <w:t>Admin Users:</w:t>
      </w:r>
    </w:p>
    <w:p w:rsidRPr="000A24E3" w:rsidR="000A24E3" w:rsidP="000A24E3" w:rsidRDefault="000A24E3" w14:paraId="1C484E22" w14:textId="77777777">
      <w:pPr>
        <w:numPr>
          <w:ilvl w:val="1"/>
          <w:numId w:val="5"/>
        </w:numPr>
      </w:pPr>
      <w:r w:rsidRPr="000A24E3">
        <w:t>Can create accounts for Team Leaders.</w:t>
      </w:r>
    </w:p>
    <w:p w:rsidRPr="000A24E3" w:rsidR="000A24E3" w:rsidP="000A24E3" w:rsidRDefault="000A24E3" w14:paraId="1CEA3F80" w14:textId="77777777">
      <w:pPr>
        <w:numPr>
          <w:ilvl w:val="1"/>
          <w:numId w:val="5"/>
        </w:numPr>
      </w:pPr>
      <w:r w:rsidRPr="000A24E3">
        <w:t>Can access and manage volunteer points data.</w:t>
      </w:r>
    </w:p>
    <w:p w:rsidRPr="000A24E3" w:rsidR="000A24E3" w:rsidP="000A24E3" w:rsidRDefault="000A24E3" w14:paraId="6192E079" w14:textId="77777777">
      <w:pPr>
        <w:numPr>
          <w:ilvl w:val="1"/>
          <w:numId w:val="5"/>
        </w:numPr>
      </w:pPr>
      <w:r w:rsidRPr="000A24E3">
        <w:lastRenderedPageBreak/>
        <w:t>Can generate reports and user lists.</w:t>
      </w:r>
    </w:p>
    <w:p w:rsidR="000A24E3" w:rsidP="60FEB54A" w:rsidRDefault="000A24E3" w14:paraId="576116EA" w14:textId="7810B3F8">
      <w:pPr>
        <w:numPr>
          <w:ilvl w:val="1"/>
          <w:numId w:val="5"/>
        </w:numPr>
        <w:rPr/>
      </w:pPr>
      <w:r w:rsidR="000A24E3">
        <w:rPr/>
        <w:t>Can manage Team Leader accounts.</w:t>
      </w:r>
    </w:p>
    <w:p w:rsidR="000A24E3" w:rsidP="000A24E3" w:rsidRDefault="000A24E3" w14:paraId="6478191F" w14:textId="1AE88A13">
      <w:pPr>
        <w:numPr>
          <w:ilvl w:val="1"/>
          <w:numId w:val="5"/>
        </w:numPr>
      </w:pPr>
      <w:r w:rsidRPr="000A24E3">
        <w:t>Can access and store club member information.</w:t>
      </w:r>
    </w:p>
    <w:p w:rsidR="000A24E3" w:rsidP="000A24E3" w:rsidRDefault="000A24E3" w14:paraId="023939D6" w14:textId="77777777"/>
    <w:p w:rsidR="000A24E3" w:rsidP="000A24E3" w:rsidRDefault="000A24E3" w14:paraId="26E6CD82" w14:textId="4CC17F63">
      <w:pPr>
        <w:rPr>
          <w:b/>
          <w:bCs/>
        </w:rPr>
      </w:pPr>
      <w:r w:rsidRPr="000A24E3">
        <w:rPr>
          <w:b/>
          <w:bCs/>
        </w:rPr>
        <w:t>Action Items</w:t>
      </w:r>
    </w:p>
    <w:p w:rsidR="000A24E3" w:rsidP="000A24E3" w:rsidRDefault="000A24E3" w14:paraId="66602960" w14:textId="263DE10C">
      <w:pPr>
        <w:pStyle w:val="ListParagraph"/>
        <w:numPr>
          <w:ilvl w:val="0"/>
          <w:numId w:val="6"/>
        </w:numPr>
      </w:pPr>
      <w:r>
        <w:t>Sample membership information</w:t>
      </w:r>
    </w:p>
    <w:p w:rsidR="000A24E3" w:rsidP="000A24E3" w:rsidRDefault="000A24E3" w14:paraId="1220369F" w14:textId="7C6A8ACA">
      <w:pPr>
        <w:pStyle w:val="ListParagraph"/>
        <w:numPr>
          <w:ilvl w:val="0"/>
          <w:numId w:val="6"/>
        </w:numPr>
      </w:pPr>
      <w:r>
        <w:t>Access to Jira</w:t>
      </w:r>
    </w:p>
    <w:p w:rsidR="000A24E3" w:rsidP="60FEB54A" w:rsidRDefault="000A24E3" w14:paraId="66FB190C" w14:textId="357D7601">
      <w:pPr>
        <w:pStyle w:val="ListParagraph"/>
        <w:numPr>
          <w:ilvl w:val="0"/>
          <w:numId w:val="6"/>
        </w:numPr>
        <w:rPr>
          <w:del w:author="Zhengyuan Zhang (23740033)" w:date="2024-08-07T05:22:08.853Z" w16du:dateUtc="2024-08-07T05:22:08.853Z" w:id="917811659"/>
        </w:rPr>
      </w:pPr>
      <w:r w:rsidR="000A24E3">
        <w:rPr/>
        <w:t>Create slack group channel</w:t>
      </w:r>
    </w:p>
    <w:p w:rsidR="00971F19" w:rsidRDefault="00971F19" w14:paraId="17E400D8" w14:textId="77777777"/>
    <w:sectPr w:rsidR="00971F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A18"/>
    <w:multiLevelType w:val="multilevel"/>
    <w:tmpl w:val="9FD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E14217E"/>
    <w:multiLevelType w:val="multilevel"/>
    <w:tmpl w:val="4AB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285A6B"/>
    <w:multiLevelType w:val="multilevel"/>
    <w:tmpl w:val="26C6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01B20"/>
    <w:multiLevelType w:val="multilevel"/>
    <w:tmpl w:val="7E2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3D03BE8"/>
    <w:multiLevelType w:val="hybridMultilevel"/>
    <w:tmpl w:val="FA02AA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536174"/>
    <w:multiLevelType w:val="multilevel"/>
    <w:tmpl w:val="C5A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781013">
    <w:abstractNumId w:val="1"/>
  </w:num>
  <w:num w:numId="2" w16cid:durableId="599601121">
    <w:abstractNumId w:val="2"/>
  </w:num>
  <w:num w:numId="3" w16cid:durableId="1924484467">
    <w:abstractNumId w:val="5"/>
  </w:num>
  <w:num w:numId="4" w16cid:durableId="1907717623">
    <w:abstractNumId w:val="0"/>
  </w:num>
  <w:num w:numId="5" w16cid:durableId="956448149">
    <w:abstractNumId w:val="3"/>
  </w:num>
  <w:num w:numId="6" w16cid:durableId="977878943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tru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E3"/>
    <w:rsid w:val="00051FCE"/>
    <w:rsid w:val="000A24E3"/>
    <w:rsid w:val="00254851"/>
    <w:rsid w:val="002B109D"/>
    <w:rsid w:val="00305D77"/>
    <w:rsid w:val="00370935"/>
    <w:rsid w:val="004D2FB7"/>
    <w:rsid w:val="004D4DF1"/>
    <w:rsid w:val="0061712C"/>
    <w:rsid w:val="006668F2"/>
    <w:rsid w:val="006A53ED"/>
    <w:rsid w:val="007F306D"/>
    <w:rsid w:val="00971F19"/>
    <w:rsid w:val="009C2247"/>
    <w:rsid w:val="00A97E5C"/>
    <w:rsid w:val="00AE6CBC"/>
    <w:rsid w:val="00C929B2"/>
    <w:rsid w:val="00E32CB3"/>
    <w:rsid w:val="00E5593E"/>
    <w:rsid w:val="0A49D35A"/>
    <w:rsid w:val="1EBB841C"/>
    <w:rsid w:val="38F7CA61"/>
    <w:rsid w:val="3E8A16C7"/>
    <w:rsid w:val="4164D430"/>
    <w:rsid w:val="4F4F9590"/>
    <w:rsid w:val="60FEB54A"/>
    <w:rsid w:val="66EB08E6"/>
    <w:rsid w:val="677CBD72"/>
    <w:rsid w:val="6C9C6448"/>
    <w:rsid w:val="7432B0A6"/>
    <w:rsid w:val="7518EC7D"/>
    <w:rsid w:val="76CF9793"/>
    <w:rsid w:val="7EB8E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263E"/>
  <w15:chartTrackingRefBased/>
  <w15:docId w15:val="{1E547BCB-61C8-4214-9A86-10B5E71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4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24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A24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A24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A24E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24E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24E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24E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24E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2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4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24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2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4E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A2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4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2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4E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32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AA975289B7E42B7D52B820BAD72AE" ma:contentTypeVersion="4" ma:contentTypeDescription="Create a new document." ma:contentTypeScope="" ma:versionID="60c7e8d27273b498b7e74a5e3903db4f">
  <xsd:schema xmlns:xsd="http://www.w3.org/2001/XMLSchema" xmlns:xs="http://www.w3.org/2001/XMLSchema" xmlns:p="http://schemas.microsoft.com/office/2006/metadata/properties" xmlns:ns2="f656149b-bdd0-4348-9364-26aab9ea00af" targetNamespace="http://schemas.microsoft.com/office/2006/metadata/properties" ma:root="true" ma:fieldsID="b35b67b7198fe4c18495bc6cf7ef75aa" ns2:_="">
    <xsd:import namespace="f656149b-bdd0-4348-9364-26aab9ea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149b-bdd0-4348-9364-26aab9ea0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42454-7A25-44B9-A7BC-3F3756EB3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6820EB-3CF0-4C6F-A625-79432B686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A300-23AD-46DA-A126-DE0DFE299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6149b-bdd0-4348-9364-26aab9ea0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Zhengyuan Zhang</dc:creator>
  <keywords/>
  <dc:description/>
  <lastModifiedBy>Zhengyuan Zhang (23740033)</lastModifiedBy>
  <revision>16</revision>
  <dcterms:created xsi:type="dcterms:W3CDTF">2024-08-04T02:25:00.0000000Z</dcterms:created>
  <dcterms:modified xsi:type="dcterms:W3CDTF">2024-10-16T04:48:23.6264526Z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0x010100235AA975289B7E42B7D52B820BAD72AE</vt:lpwstr>
  </property>
</Properties>
</file>